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202" w:rsidRDefault="00AF724F" w:rsidP="00AF724F">
      <w:pPr>
        <w:pStyle w:val="Title"/>
      </w:pPr>
      <w:r>
        <w:t>High Altitude Soil Testing abstract</w:t>
      </w:r>
    </w:p>
    <w:p w:rsidR="00AF724F" w:rsidRPr="00AF724F" w:rsidRDefault="00AF724F" w:rsidP="00AF724F">
      <w:pPr>
        <w:pStyle w:val="NormalWeb"/>
        <w:spacing w:before="0" w:beforeAutospacing="0" w:after="0" w:afterAutospacing="0"/>
        <w:rPr>
          <w:rFonts w:asciiTheme="minorHAnsi" w:hAnsiTheme="minorHAnsi" w:cstheme="minorHAnsi"/>
          <w:sz w:val="44"/>
        </w:rPr>
      </w:pPr>
      <w:r w:rsidRPr="00AF724F">
        <w:rPr>
          <w:rFonts w:asciiTheme="minorHAnsi" w:hAnsiTheme="minorHAnsi" w:cstheme="minorHAnsi"/>
          <w:color w:val="000000"/>
          <w:sz w:val="22"/>
          <w:szCs w:val="12"/>
        </w:rPr>
        <w:t>We investigate the distribution of plant species and their functional traits with respect to soil conditions and their positions on alpine periglacial patterned ground and distances from the edges of summer snowfields. To do so, we currently monitor soil temperature with an array of individual soil temperature sensors buried underground at periglacial patterned ground and near snowdrifts in the Anaconda-</w:t>
      </w:r>
      <w:proofErr w:type="spellStart"/>
      <w:r w:rsidRPr="00AF724F">
        <w:rPr>
          <w:rFonts w:asciiTheme="minorHAnsi" w:hAnsiTheme="minorHAnsi" w:cstheme="minorHAnsi"/>
          <w:color w:val="000000"/>
          <w:sz w:val="22"/>
          <w:szCs w:val="12"/>
        </w:rPr>
        <w:t>Pintler</w:t>
      </w:r>
      <w:proofErr w:type="spellEnd"/>
      <w:r w:rsidRPr="00AF724F">
        <w:rPr>
          <w:rFonts w:asciiTheme="minorHAnsi" w:hAnsiTheme="minorHAnsi" w:cstheme="minorHAnsi"/>
          <w:color w:val="000000"/>
          <w:sz w:val="22"/>
          <w:szCs w:val="12"/>
        </w:rPr>
        <w:t xml:space="preserve"> Wilderness at Goat Flat in </w:t>
      </w:r>
      <w:bookmarkStart w:id="0" w:name="_GoBack"/>
      <w:bookmarkEnd w:id="0"/>
      <w:del w:id="1" w:author="Ehlers, Jamison" w:date="2020-07-15T12:26:00Z">
        <w:r w:rsidRPr="00AF724F" w:rsidDel="00AF724F">
          <w:rPr>
            <w:rFonts w:asciiTheme="minorHAnsi" w:hAnsiTheme="minorHAnsi" w:cstheme="minorHAnsi"/>
            <w:color w:val="000000"/>
            <w:sz w:val="22"/>
            <w:szCs w:val="12"/>
          </w:rPr>
          <w:delText xml:space="preserve">the Pintler Mountains of </w:delText>
        </w:r>
      </w:del>
      <w:r w:rsidRPr="00AF724F">
        <w:rPr>
          <w:rFonts w:asciiTheme="minorHAnsi" w:hAnsiTheme="minorHAnsi" w:cstheme="minorHAnsi"/>
          <w:color w:val="000000"/>
          <w:sz w:val="22"/>
          <w:szCs w:val="12"/>
        </w:rPr>
        <w:t xml:space="preserve">SW Montana. Sensor positions are recorded via GPS, line-of-sight photography, and painted rocks for later retrieval. Because the sensors can be difficult to locate and sensor data can only be retrieved at the site, we are working to expand our capabilities by utilizing sensors that read temperature as well as soil moisture, implementing satellite communication so that data can be received without having to locate the sensors, creating a method in order to make retrieval of the sensors easier, and applying a power management system to ensure that the sensors can operate for years at a time. </w:t>
      </w:r>
      <w:del w:id="2" w:author="Ehlers, Jamison" w:date="2020-07-15T12:22:00Z">
        <w:r w:rsidRPr="00AF724F" w:rsidDel="00AF724F">
          <w:rPr>
            <w:rFonts w:asciiTheme="minorHAnsi" w:hAnsiTheme="minorHAnsi" w:cstheme="minorHAnsi"/>
            <w:color w:val="000000"/>
            <w:sz w:val="22"/>
            <w:szCs w:val="12"/>
          </w:rPr>
          <w:delText>So far, we’ve created a basic setup with a microcontroller, satellite modem, soil sensor, and power source to send soil readings via email.</w:delText>
        </w:r>
      </w:del>
    </w:p>
    <w:p w:rsidR="00AF724F" w:rsidRPr="00AF724F" w:rsidRDefault="00AF724F" w:rsidP="00AF724F"/>
    <w:sectPr w:rsidR="00AF724F" w:rsidRPr="00AF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hlers, Jamison">
    <w15:presenceInfo w15:providerId="AD" w15:userId="S-1-5-21-2075287821-1738614867-786498627-56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4F"/>
    <w:rsid w:val="003A16F4"/>
    <w:rsid w:val="00456DBD"/>
    <w:rsid w:val="00AF724F"/>
    <w:rsid w:val="00D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4F5"/>
  <w15:chartTrackingRefBased/>
  <w15:docId w15:val="{7D4DDB24-55FA-47F2-BF0A-72383630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4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7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Ehlers, Jamison</dc:creator>
  <cp:keywords/>
  <dc:description/>
  <cp:lastModifiedBy>Ehlers, Jamison</cp:lastModifiedBy>
  <cp:revision>1</cp:revision>
  <dcterms:created xsi:type="dcterms:W3CDTF">2020-07-15T18:20:00Z</dcterms:created>
  <dcterms:modified xsi:type="dcterms:W3CDTF">2020-07-15T22:13:00Z</dcterms:modified>
</cp:coreProperties>
</file>