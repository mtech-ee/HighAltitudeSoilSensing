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D11732" w:rsidRDefault="00D11732" w14:paraId="61A4A3F5" wp14:textId="53F9E3C1">
      <w:pPr>
        <w:rPr>
          <w:ins w:author="Fiechtner, Carson" w:date="2020-03-09T01:11:28.94Z"/>
        </w:rPr>
      </w:pPr>
      <w:del w:author="Fiechtner, Carson" w:date="2020-03-09T00:53:43.101Z" w:id="932230123">
        <w:r w:rsidDel="00D11732">
          <w:delText>Currently t</w:delText>
        </w:r>
      </w:del>
      <w:ins w:author="Fiechtner, Carson" w:date="2020-03-09T00:53:43.31Z" w:id="594004406">
        <w:r w:rsidR="43A5D9A4">
          <w:t>T</w:t>
        </w:r>
      </w:ins>
      <w:r w:rsidR="00D11732">
        <w:rPr/>
        <w:t xml:space="preserve">he biology department has one method for monitoring soil conditions in the </w:t>
      </w:r>
      <w:r w:rsidR="00D11732">
        <w:rPr/>
        <w:t>Pintler</w:t>
      </w:r>
      <w:r w:rsidR="00D11732">
        <w:rPr/>
        <w:t xml:space="preserve"> Mountains, which is placing isolated sensor units </w:t>
      </w:r>
      <w:del w:author="Fiechtner, Carson" w:date="2020-03-09T01:12:29.957Z" w:id="202652433">
        <w:r w:rsidDel="003B5D65">
          <w:delText xml:space="preserve">completely </w:delText>
        </w:r>
      </w:del>
      <w:r w:rsidR="003B5D65">
        <w:rPr/>
        <w:t>underground</w:t>
      </w:r>
      <w:r w:rsidR="00D11732">
        <w:rPr/>
        <w:t xml:space="preserve"> and taking note of where they are buried for later retrieval.  This technique is </w:t>
      </w:r>
      <w:del w:author="Fiechtner, Carson" w:date="2020-03-09T01:13:04.843Z" w:id="148547448">
        <w:r w:rsidDel="00D11732">
          <w:delText xml:space="preserve">inadequate </w:delText>
        </w:r>
      </w:del>
      <w:ins w:author="Fiechtner, Carson" w:date="2020-03-09T01:13:06.721Z" w:id="1578861493">
        <w:r w:rsidR="18EACD92">
          <w:t xml:space="preserve">imperfect </w:t>
        </w:r>
      </w:ins>
      <w:r w:rsidR="00D11732">
        <w:rPr/>
        <w:t xml:space="preserve">because the current sensors can’t provide </w:t>
      </w:r>
      <w:r w:rsidR="00F35807">
        <w:rPr/>
        <w:t>humidity readings</w:t>
      </w:r>
      <w:r w:rsidR="00D11732">
        <w:rPr/>
        <w:t>, data can only be collected by retrieving the sensors,</w:t>
      </w:r>
      <w:ins w:author="Fiechtner, Carson" w:date="2020-03-09T00:55:24.435Z" w:id="1577490405">
        <w:r w:rsidR="0384DD80">
          <w:t xml:space="preserve"> and</w:t>
        </w:r>
      </w:ins>
      <w:r w:rsidR="00D11732">
        <w:rPr/>
        <w:t xml:space="preserve"> finding </w:t>
      </w:r>
      <w:r w:rsidR="00705211">
        <w:rPr/>
        <w:t>sensors can prove difficult</w:t>
      </w:r>
      <w:ins w:author="Fiechtner, Carson" w:date="2020-03-09T00:55:39.7Z" w:id="1857926334">
        <w:r w:rsidR="11774263">
          <w:t xml:space="preserve">. </w:t>
        </w:r>
      </w:ins>
      <w:del w:author="Fiechtner, Carson" w:date="2020-03-09T00:55:53.77Z" w:id="158583877">
        <w:r w:rsidDel="00705211">
          <w:delText>, if not impossible at times</w:delText>
        </w:r>
        <w:r w:rsidDel="00D11732">
          <w:delText>, and t</w:delText>
        </w:r>
      </w:del>
      <w:del w:author="Fiechtner, Carson" w:date="2020-03-09T00:55:49.9Z" w:id="234555756">
        <w:r w:rsidDel="00D11732">
          <w:delText>he entirety of t</w:delText>
        </w:r>
      </w:del>
      <w:ins w:author="Fiechtner, Carson" w:date="2020-03-09T00:55:57.155Z" w:id="2049788539">
        <w:r w:rsidR="64A32164">
          <w:t xml:space="preserve"> T</w:t>
        </w:r>
      </w:ins>
      <w:r w:rsidR="00D11732">
        <w:rPr/>
        <w:t xml:space="preserve">his method is </w:t>
      </w:r>
      <w:del w:author="Fiechtner, Carson" w:date="2020-03-09T00:56:04.179Z" w:id="928927934">
        <w:r w:rsidDel="00D11732">
          <w:delText xml:space="preserve">very </w:delText>
        </w:r>
      </w:del>
      <w:ins w:author="Fiechtner, Carson" w:date="2020-03-09T00:56:07.537Z" w:id="1872744977">
        <w:r w:rsidR="2FF422A6">
          <w:t xml:space="preserve">especially </w:t>
        </w:r>
      </w:ins>
      <w:r w:rsidR="00D11732">
        <w:rPr/>
        <w:t>time consuming because of the remote location.</w:t>
      </w:r>
      <w:r w:rsidR="00705211">
        <w:rPr/>
        <w:t xml:space="preserve"> </w:t>
      </w:r>
      <w:del w:author="Fiechtner, Carson" w:date="2020-03-09T01:10:21.446Z" w:id="1438355306">
        <w:r w:rsidDel="00F35807">
          <w:delText>We evaluated each problem</w:delText>
        </w:r>
      </w:del>
      <w:ins w:author="Fiechtner, Carson" w:date="2020-03-09T01:10:26.358Z" w:id="1821084373">
        <w:r w:rsidR="17EB2C3C">
          <w:t>Each problem was evaluated</w:t>
        </w:r>
      </w:ins>
      <w:r w:rsidR="00705211">
        <w:rPr/>
        <w:t xml:space="preserve"> individually</w:t>
      </w:r>
      <w:ins w:author="Fiechtner, Carson" w:date="2020-03-09T01:13:47.517Z" w:id="408384047">
        <w:r w:rsidR="522AEFB0">
          <w:t>,</w:t>
        </w:r>
      </w:ins>
      <w:del w:author="Fiechtner, Carson" w:date="2020-03-09T01:11:06.024Z" w:id="392215056">
        <w:r w:rsidDel="00705211">
          <w:delText>,</w:delText>
        </w:r>
      </w:del>
      <w:r w:rsidR="00705211">
        <w:rPr/>
        <w:t xml:space="preserve"> </w:t>
      </w:r>
      <w:r w:rsidR="00F35807">
        <w:rPr/>
        <w:t xml:space="preserve">and </w:t>
      </w:r>
      <w:del w:author="Fiechtner, Carson" w:date="2020-03-09T01:10:32.839Z" w:id="1249367692">
        <w:r w:rsidDel="00F35807">
          <w:delText>designed a system</w:delText>
        </w:r>
      </w:del>
      <w:ins w:author="Fiechtner, Carson" w:date="2020-03-09T01:10:35.835Z" w:id="592862613">
        <w:r w:rsidR="28094101">
          <w:t>a system was designed</w:t>
        </w:r>
      </w:ins>
      <w:r w:rsidR="00F35807">
        <w:rPr/>
        <w:t xml:space="preserve"> that would incorporate a solution for each</w:t>
      </w:r>
      <w:r w:rsidR="00705211">
        <w:rPr/>
        <w:t xml:space="preserve">. </w:t>
      </w:r>
      <w:del w:author="Fiechtner, Carson" w:date="2020-03-09T00:56:46.238Z" w:id="2067235869">
        <w:r w:rsidDel="00705211">
          <w:delText xml:space="preserve">We </w:delText>
        </w:r>
        <w:r w:rsidDel="00F35807">
          <w:delText>decided that</w:delText>
        </w:r>
        <w:r w:rsidDel="00705211">
          <w:delText xml:space="preserve"> a data logging system coul</w:delText>
        </w:r>
        <w:r w:rsidDel="00F35807">
          <w:delText>d satisfy each of these problems</w:delText>
        </w:r>
        <w:r w:rsidDel="00B9578F">
          <w:delText xml:space="preserve"> if it</w:delText>
        </w:r>
        <w:r w:rsidDel="00F35807">
          <w:delText xml:space="preserve"> incorporates four major parts;</w:delText>
        </w:r>
      </w:del>
      <w:r w:rsidR="00F35807">
        <w:rPr/>
        <w:t xml:space="preserve"> </w:t>
      </w:r>
      <w:ins w:author="Fiechtner, Carson" w:date="2020-03-09T00:56:53.267Z" w:id="203738314">
        <w:r w:rsidR="64EB4CD3">
          <w:t xml:space="preserve"> First, </w:t>
        </w:r>
      </w:ins>
      <w:r w:rsidR="00F35807">
        <w:rPr/>
        <w:t>sensors capable of reading both temperature and humidity</w:t>
      </w:r>
      <w:ins w:author="Fiechtner, Carson" w:date="2020-03-09T00:56:58.472Z" w:id="1749692548">
        <w:r w:rsidR="6309BFF6">
          <w:t xml:space="preserve"> </w:t>
        </w:r>
      </w:ins>
      <w:ins w:author="Fiechtner, Carson" w:date="2020-03-09T01:02:54.236Z" w:id="23387554">
        <w:r w:rsidR="308C01A3">
          <w:t>are used to capture all relevant data</w:t>
        </w:r>
      </w:ins>
      <w:ins w:author="Fiechtner, Carson" w:date="2020-03-09T00:57:06.235Z" w:id="1118209536">
        <w:r w:rsidR="6309BFF6">
          <w:t>.</w:t>
        </w:r>
      </w:ins>
      <w:del w:author="Fiechtner, Carson" w:date="2020-03-09T00:57:09.801Z" w:id="103460956">
        <w:r w:rsidDel="00F35807">
          <w:delText>,</w:delText>
        </w:r>
      </w:del>
      <w:r w:rsidR="00F35807">
        <w:rPr/>
        <w:t xml:space="preserve"> </w:t>
      </w:r>
      <w:ins w:author="Fiechtner, Carson" w:date="2020-03-09T00:57:13.719Z" w:id="2100163489">
        <w:r w:rsidR="60C63A04">
          <w:t xml:space="preserve">Next, </w:t>
        </w:r>
      </w:ins>
      <w:r w:rsidR="00F35807">
        <w:rPr/>
        <w:t>a host that can operate the sensors and is capable of long</w:t>
      </w:r>
      <w:ins w:author="Fiechtner, Carson" w:date="2020-03-09T00:58:13.529Z" w:id="785532638">
        <w:r w:rsidR="3D2EBF62">
          <w:t>-</w:t>
        </w:r>
      </w:ins>
      <w:del w:author="Fiechtner, Carson" w:date="2020-03-09T00:58:13.379Z" w:id="187410541">
        <w:r w:rsidDel="00F35807">
          <w:delText xml:space="preserve"> </w:delText>
        </w:r>
      </w:del>
      <w:r w:rsidR="00F35807">
        <w:rPr/>
        <w:t>term data storage</w:t>
      </w:r>
      <w:ins w:author="Fiechtner, Carson" w:date="2020-03-09T00:58:01.958Z" w:id="1812193544">
        <w:r w:rsidR="5842EFB2">
          <w:t xml:space="preserve"> coupled with</w:t>
        </w:r>
      </w:ins>
      <w:del w:author="Fiechtner, Carson" w:date="2020-03-09T00:57:59.566Z" w:id="156743911">
        <w:r w:rsidDel="00F35807">
          <w:delText>,</w:delText>
        </w:r>
      </w:del>
      <w:r w:rsidR="00F35807">
        <w:rPr/>
        <w:t xml:space="preserve"> </w:t>
      </w:r>
      <w:r w:rsidR="00B9578F">
        <w:rPr/>
        <w:t xml:space="preserve">a satellite modem that can </w:t>
      </w:r>
      <w:del w:author="Fiechtner, Carson" w:date="2020-03-09T00:58:56.358Z" w:id="829410221">
        <w:r w:rsidDel="00B9578F">
          <w:delText>both communicate with our host</w:delText>
        </w:r>
      </w:del>
      <w:del w:author="Fiechtner, Carson" w:date="2020-03-09T00:59:01.769Z" w:id="1554025546">
        <w:r w:rsidDel="00B9578F">
          <w:delText xml:space="preserve"> and</w:delText>
        </w:r>
      </w:del>
      <w:r w:rsidR="00B9578F">
        <w:rPr/>
        <w:t xml:space="preserve"> transmit data </w:t>
      </w:r>
      <w:del w:author="Fiechtner, Carson" w:date="2020-03-09T01:14:44.628Z" w:id="1037548448">
        <w:r w:rsidDel="00B9578F">
          <w:delText>where there is no</w:delText>
        </w:r>
      </w:del>
      <w:ins w:author="Fiechtner, Carson" w:date="2020-03-09T01:14:46.475Z" w:id="307395665">
        <w:r w:rsidR="172EF194">
          <w:t>without</w:t>
        </w:r>
      </w:ins>
      <w:r w:rsidR="00B9578F">
        <w:rPr/>
        <w:t xml:space="preserve"> cellular coverage</w:t>
      </w:r>
      <w:ins w:author="Fiechtner, Carson" w:date="2020-03-09T00:59:37.287Z" w:id="2128439000">
        <w:r w:rsidR="29396A98">
          <w:t xml:space="preserve"> provide</w:t>
        </w:r>
        <w:r w:rsidR="29396A98">
          <w:t xml:space="preserve"> the </w:t>
        </w:r>
      </w:ins>
      <w:ins w:author="Fiechtner, Carson" w:date="2020-03-09T01:00:43.548Z" w:id="1521000377">
        <w:r w:rsidR="483700EC">
          <w:t>core functionality we need</w:t>
        </w:r>
        <w:r w:rsidR="483700EC">
          <w:t>.</w:t>
        </w:r>
      </w:ins>
      <w:del w:author="Fiechtner, Carson" w:date="2020-03-09T00:59:20.849Z" w:id="641748718">
        <w:r w:rsidDel="00B9578F">
          <w:delText>,</w:delText>
        </w:r>
      </w:del>
      <w:del w:author="Fiechtner, Carson" w:date="2020-03-09T01:00:49.157Z" w:id="320386769">
        <w:r w:rsidDel="00B9578F">
          <w:delText xml:space="preserve"> and</w:delText>
        </w:r>
      </w:del>
      <w:r w:rsidR="00B9578F">
        <w:rPr/>
        <w:t xml:space="preserve"> </w:t>
      </w:r>
      <w:ins w:author="Fiechtner, Carson" w:date="2020-03-09T01:00:58.03Z" w:id="1008303700">
        <w:r w:rsidR="15F55026">
          <w:t xml:space="preserve">Finally, </w:t>
        </w:r>
      </w:ins>
      <w:r w:rsidR="00B9578F">
        <w:rPr/>
        <w:t>a separate controller that can manage power consumption</w:t>
      </w:r>
      <w:ins w:author="Fiechtner, Carson" w:date="2020-03-09T01:01:53.373Z" w:id="617960298">
        <w:r w:rsidR="47074166">
          <w:t xml:space="preserve"> is required for extended battery life</w:t>
        </w:r>
      </w:ins>
      <w:r w:rsidR="00B9578F">
        <w:rPr/>
        <w:t>.</w:t>
      </w:r>
      <w:del w:author="Fiechtner, Carson" w:date="2020-03-09T01:10:08.048Z" w:id="94705787">
        <w:r w:rsidDel="00B9578F">
          <w:delText xml:space="preserve"> </w:delText>
        </w:r>
        <w:r w:rsidDel="00B9578F">
          <w:delText xml:space="preserve"> </w:delText>
        </w:r>
      </w:del>
      <w:commentRangeStart w:id="1018111945"/>
      <w:del w:author="Fiechtner, Carson" w:date="2020-03-09T01:03:09.112Z" w:id="1158750857">
        <w:r w:rsidDel="00B9578F">
          <w:delText>The scope of our work</w:delText>
        </w:r>
      </w:del>
      <w:del w:author="Fiechtner, Carson" w:date="2020-03-09T01:07:45.983Z" w:id="493149836">
        <w:r w:rsidDel="00B9578F">
          <w:delText xml:space="preserve"> </w:delText>
        </w:r>
      </w:del>
      <w:commentRangeStart w:id="402552453"/>
      <w:del w:author="Fiechtner, Carson" w:date="2020-03-09T01:07:45.983Z" w:id="1242393568">
        <w:r w:rsidDel="00B9578F">
          <w:delText>is</w:delText>
        </w:r>
      </w:del>
      <w:commentRangeEnd w:id="402552453"/>
      <w:r>
        <w:rPr>
          <w:rStyle w:val="CommentReference"/>
        </w:rPr>
        <w:commentReference w:id="402552453"/>
      </w:r>
      <w:del w:author="Fiechtner, Carson" w:date="2020-03-09T01:07:45.983Z" w:id="1989283416">
        <w:r w:rsidDel="00B9578F">
          <w:delText xml:space="preserve"> to produce a working prototype that demonstrates a solution to each of the major problems with the current method of data retrieval</w:delText>
        </w:r>
        <w:r w:rsidDel="00E603DA">
          <w:delText xml:space="preserve"> while being optimized for low power consumption</w:delText>
        </w:r>
        <w:r w:rsidDel="00B9578F">
          <w:delText>, in which we have been successful so far.</w:delText>
        </w:r>
      </w:del>
      <w:commentRangeEnd w:id="1018111945"/>
      <w:r>
        <w:rPr>
          <w:rStyle w:val="CommentReference"/>
        </w:rPr>
        <w:commentReference w:id="1018111945"/>
      </w:r>
    </w:p>
    <w:p w:rsidR="1AE84915" w:rsidP="1AE84915" w:rsidRDefault="1AE84915" w14:paraId="744B5516" w14:textId="038AC439">
      <w:pPr>
        <w:pStyle w:val="Normal"/>
        <w:rPr>
          <w:ins w:author="Fiechtner, Carson" w:date="2020-03-09T01:11:29.539Z"/>
        </w:rPr>
      </w:pPr>
    </w:p>
    <w:p w:rsidR="67AD9EFB" w:rsidP="1AE84915" w:rsidRDefault="67AD9EFB" w14:paraId="5D1D2EEB" w14:textId="23948602">
      <w:pPr>
        <w:pStyle w:val="Normal"/>
        <w:rPr>
          <w:ins w:author="Fiechtner, Carson" w:date="2020-03-09T01:11:35.585Z"/>
        </w:rPr>
      </w:pPr>
      <w:ins w:author="Fiechtner, Carson" w:date="2020-03-09T01:11:35.014Z" w:id="1655273901">
        <w:r w:rsidR="67AD9EFB">
          <w:t>New Version:</w:t>
        </w:r>
      </w:ins>
    </w:p>
    <w:p w:rsidR="67AD9EFB" w:rsidRDefault="67AD9EFB" w14:paraId="647F1091" w14:textId="269333BD">
      <w:pPr>
        <w:rPr>
          <w:ins w:author="Fiechtner, Carson" w:date="2020-03-09T01:11:38.144Z"/>
        </w:rPr>
      </w:pPr>
      <w:ins w:author="Fiechtner, Carson" w:date="2020-03-09T01:11:38.142Z" w:id="577546469">
        <w:r w:rsidR="67AD9EFB">
          <w:t xml:space="preserve">The biology department has one method for monitoring soil conditions in the Pintler Mountains, which is placing isolated sensor units </w:t>
        </w:r>
        <w:r w:rsidR="67AD9EFB">
          <w:t xml:space="preserve">underground and taking note of where they are buried for later retrieval.  This technique is </w:t>
        </w:r>
      </w:ins>
      <w:ins w:author="Fiechtner, Carson" w:date="2020-03-09T01:12:59.711Z" w:id="1811418326">
        <w:r w:rsidR="2DD5BB59">
          <w:t xml:space="preserve">imperfect </w:t>
        </w:r>
      </w:ins>
      <w:ins w:author="Fiechtner, Carson" w:date="2020-03-09T01:11:38.142Z" w:id="912866655">
        <w:r w:rsidR="67AD9EFB">
          <w:t xml:space="preserve">because the current sensors can’t provide humidity readings, data can only be collected by retrieving the sensors, and finding sensors can prove difficult.  This method is especially time consuming because of the remote location. Each problem was evaluated </w:t>
        </w:r>
      </w:ins>
      <w:ins w:author="Fiechtner, Carson" w:date="2020-03-09T01:13:21.95Z" w:id="1357477492">
        <w:r w:rsidR="5C8F77E6">
          <w:t>individually,</w:t>
        </w:r>
      </w:ins>
      <w:ins w:author="Fiechtner, Carson" w:date="2020-03-09T01:11:38.142Z" w:id="921503509">
        <w:r w:rsidR="67AD9EFB">
          <w:t xml:space="preserve"> and a system was designed that would incorporate a solution for each.   First, sensors capable of reading both temperature and humidity are used to capture all relevant data. Next, a host that can operate the sensors and is capable of long-term data storage coupled with a satellite modem that can</w:t>
        </w:r>
        <w:r w:rsidR="67AD9EFB">
          <w:t xml:space="preserve"> transmit data w</w:t>
        </w:r>
      </w:ins>
      <w:ins w:author="Fiechtner, Carson" w:date="2020-03-09T01:14:29.816Z" w:id="1531177971">
        <w:r w:rsidR="5F227481">
          <w:t>ithout</w:t>
        </w:r>
      </w:ins>
      <w:ins w:author="Fiechtner, Carson" w:date="2020-03-09T01:11:38.142Z" w:id="393115721">
        <w:r w:rsidR="67AD9EFB">
          <w:t xml:space="preserve"> cellular coverage provide the core functionality we need</w:t>
        </w:r>
        <w:r w:rsidR="67AD9EFB">
          <w:t>. Finally, a separate controller that can manage power consumption is required for extended battery life.</w:t>
        </w:r>
      </w:ins>
    </w:p>
    <w:p w:rsidR="1AE84915" w:rsidP="1AE84915" w:rsidRDefault="1AE84915" w14:paraId="0AEB962C" w14:textId="0962C7FE">
      <w:pPr>
        <w:pStyle w:val="Normal"/>
      </w:pPr>
    </w:p>
    <w:sectPr w:rsidR="00D11732" w:rsidSect="007A3750">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FC" w:author="Fiechtner, Carson" w:date="2020-03-08T19:06:32" w:id="402552453">
    <w:p w:rsidR="1AE84915" w:rsidRDefault="1AE84915" w14:paraId="5E5D7B37" w14:textId="5CA78FA2">
      <w:pPr>
        <w:pStyle w:val="CommentText"/>
      </w:pPr>
      <w:r w:rsidR="1AE84915">
        <w:rPr/>
        <w:t>Really good! I made a few changes that I thought made it sound a little more professional, the big one being the removal of any "We"s or "Our"s in favor of a less personal style. Let me know what you think!</w:t>
      </w:r>
      <w:r>
        <w:rPr>
          <w:rStyle w:val="CommentReference"/>
        </w:rPr>
        <w:annotationRef/>
      </w:r>
    </w:p>
  </w:comment>
  <w:comment w:initials="FC" w:author="Fiechtner, Carson" w:date="2020-03-08T19:09:59" w:id="1018111945">
    <w:p w:rsidR="1AE84915" w:rsidRDefault="1AE84915" w14:paraId="1BDB1E40" w14:textId="308EBE58">
      <w:pPr>
        <w:pStyle w:val="CommentText"/>
      </w:pPr>
      <w:r w:rsidR="1AE84915">
        <w:rPr/>
        <w:t>Not sure if this section is necessary. Maybe we should ask Kevin?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E5D7B37"/>
  <w15:commentEx w15:done="0" w15:paraId="1BDB1E4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20C55D7" w16cex:dateUtc="2020-03-09T01:06:32.124Z"/>
  <w16cex:commentExtensible w16cex:durableId="077085DC" w16cex:dateUtc="2020-03-09T01:09:59.917Z"/>
</w16cex:commentsExtensible>
</file>

<file path=word/commentsIds.xml><?xml version="1.0" encoding="utf-8"?>
<w16cid:commentsIds xmlns:mc="http://schemas.openxmlformats.org/markup-compatibility/2006" xmlns:w16cid="http://schemas.microsoft.com/office/word/2016/wordml/cid" mc:Ignorable="w16cid">
  <w16cid:commentId w16cid:paraId="5E5D7B37" w16cid:durableId="520C55D7"/>
  <w16cid:commentId w16cid:paraId="1BDB1E40" w16cid:durableId="077085DC"/>
</w16cid:commentsId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mc="http://schemas.openxmlformats.org/markup-compatibility/2006" xmlns:w15="http://schemas.microsoft.com/office/word/2012/wordml" mc:Ignorable="w15">
  <w15:person w15:author="Fiechtner, Carson">
    <w15:presenceInfo w15:providerId="AD" w15:userId="S::cfiechtner@mtech.edu::fbb2851e-8645-445d-8c72-170cb7566738"/>
  </w15:person>
</w15:people>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true"/>
  <w:zoom w:percent="110"/>
  <w:defaultTabStop w:val="720"/>
  <w:characterSpacingControl w:val="doNotCompress"/>
  <w:compat/>
  <w:rsids>
    <w:rsidRoot w:val="00A85A94"/>
    <w:rsid w:val="003862F1"/>
    <w:rsid w:val="003B5D65"/>
    <w:rsid w:val="006767A6"/>
    <w:rsid w:val="00705211"/>
    <w:rsid w:val="007A3750"/>
    <w:rsid w:val="009572E8"/>
    <w:rsid w:val="00A85A94"/>
    <w:rsid w:val="00B9578F"/>
    <w:rsid w:val="00D11732"/>
    <w:rsid w:val="00E603DA"/>
    <w:rsid w:val="00F35807"/>
    <w:rsid w:val="0168819D"/>
    <w:rsid w:val="0384DD80"/>
    <w:rsid w:val="03C28E54"/>
    <w:rsid w:val="062AFD94"/>
    <w:rsid w:val="0923D752"/>
    <w:rsid w:val="0B347944"/>
    <w:rsid w:val="11774263"/>
    <w:rsid w:val="15F55026"/>
    <w:rsid w:val="172EF194"/>
    <w:rsid w:val="17EB2C3C"/>
    <w:rsid w:val="18EACD92"/>
    <w:rsid w:val="190052F5"/>
    <w:rsid w:val="1AE84915"/>
    <w:rsid w:val="1D534E7E"/>
    <w:rsid w:val="1E677328"/>
    <w:rsid w:val="214D6B89"/>
    <w:rsid w:val="28094101"/>
    <w:rsid w:val="29396A98"/>
    <w:rsid w:val="2A301496"/>
    <w:rsid w:val="2A7D6C36"/>
    <w:rsid w:val="2DD5BB59"/>
    <w:rsid w:val="2FF422A6"/>
    <w:rsid w:val="308C01A3"/>
    <w:rsid w:val="34E3F91B"/>
    <w:rsid w:val="36B579B5"/>
    <w:rsid w:val="3731EB62"/>
    <w:rsid w:val="3D2EBF62"/>
    <w:rsid w:val="43A5D9A4"/>
    <w:rsid w:val="43CA874B"/>
    <w:rsid w:val="452E7095"/>
    <w:rsid w:val="45B339CF"/>
    <w:rsid w:val="47074166"/>
    <w:rsid w:val="483700EC"/>
    <w:rsid w:val="499CBA52"/>
    <w:rsid w:val="4B08CA4E"/>
    <w:rsid w:val="522AEFB0"/>
    <w:rsid w:val="565D44AC"/>
    <w:rsid w:val="5842EFB2"/>
    <w:rsid w:val="59AD8FA5"/>
    <w:rsid w:val="5C8F77E6"/>
    <w:rsid w:val="5CABD939"/>
    <w:rsid w:val="5EB391E9"/>
    <w:rsid w:val="5F227481"/>
    <w:rsid w:val="60C63A04"/>
    <w:rsid w:val="6309BFF6"/>
    <w:rsid w:val="64A32164"/>
    <w:rsid w:val="64EB4CD3"/>
    <w:rsid w:val="6584233B"/>
    <w:rsid w:val="67AD9EFB"/>
    <w:rsid w:val="6D824990"/>
    <w:rsid w:val="6DC226EF"/>
    <w:rsid w:val="71901A43"/>
    <w:rsid w:val="7270490D"/>
    <w:rsid w:val="73A794DD"/>
    <w:rsid w:val="758F4F53"/>
    <w:rsid w:val="76CBAD37"/>
    <w:rsid w:val="773D95B5"/>
    <w:rsid w:val="77FEEA8A"/>
    <w:rsid w:val="793E1763"/>
    <w:rsid w:val="7AB90428"/>
    <w:rsid w:val="7FEF5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C45B58"/>
  <w15:docId w15:val="{f3d4dd0c-b6da-47b8-8f9c-88f3a8fe82e0}"/>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862F1"/>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862F1"/>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word/comments.xml" Id="R09a70a0e04814abd" /><Relationship Type="http://schemas.microsoft.com/office/2011/relationships/people" Target="/word/people.xml" Id="R1d323bc092ff43e7" /><Relationship Type="http://schemas.microsoft.com/office/2011/relationships/commentsExtended" Target="/word/commentsExtended.xml" Id="R1fe07ca120874fe7" /><Relationship Type="http://schemas.microsoft.com/office/2016/09/relationships/commentsIds" Target="/word/commentsIds.xml" Id="Rc6fcb5e482ed4687" /><Relationship Type="http://schemas.microsoft.com/office/2018/08/relationships/commentsExtensible" Target="/word/commentsExtensible.xml" Id="Ra2e564e9ef7e46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Iron Flare</dc:creator>
  <lastModifiedBy>Fiechtner, Carson</lastModifiedBy>
  <revision>2</revision>
  <dcterms:created xsi:type="dcterms:W3CDTF">2020-03-02T21:45:00.0000000Z</dcterms:created>
  <dcterms:modified xsi:type="dcterms:W3CDTF">2020-03-09T01:15:19.8773387Z</dcterms:modified>
</coreProperties>
</file>